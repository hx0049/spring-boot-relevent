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08" w:rsidRDefault="00277A08" w:rsidP="008603CB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 w:hint="eastAsia"/>
          <w:b/>
          <w:bCs/>
          <w:color w:val="4F4F4F"/>
          <w:kern w:val="36"/>
          <w:szCs w:val="21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Thrift </w:t>
      </w:r>
      <w:r>
        <w:rPr>
          <w:rFonts w:ascii="Arial" w:hAnsi="Arial" w:cs="Arial"/>
          <w:color w:val="4F4F4F"/>
          <w:szCs w:val="21"/>
          <w:shd w:val="clear" w:color="auto" w:fill="FFFFFF"/>
        </w:rPr>
        <w:t>的各项传输协议和</w:t>
      </w:r>
      <w:r>
        <w:rPr>
          <w:rFonts w:ascii="Arial" w:hAnsi="Arial" w:cs="Arial"/>
          <w:color w:val="4F4F4F"/>
          <w:szCs w:val="21"/>
          <w:shd w:val="clear" w:color="auto" w:fill="FFFFFF"/>
        </w:rPr>
        <w:t>Socket</w:t>
      </w:r>
      <w:r>
        <w:rPr>
          <w:rFonts w:ascii="Arial" w:hAnsi="Arial" w:cs="Arial"/>
          <w:color w:val="4F4F4F"/>
          <w:szCs w:val="21"/>
          <w:shd w:val="clear" w:color="auto" w:fill="FFFFFF"/>
        </w:rPr>
        <w:t>方式及各种</w:t>
      </w:r>
      <w:r>
        <w:rPr>
          <w:rFonts w:ascii="Arial" w:hAnsi="Arial" w:cs="Arial"/>
          <w:color w:val="4F4F4F"/>
          <w:szCs w:val="21"/>
          <w:shd w:val="clear" w:color="auto" w:fill="FFFFFF"/>
        </w:rPr>
        <w:t>Server</w:t>
      </w:r>
      <w:r>
        <w:rPr>
          <w:rFonts w:ascii="Arial" w:hAnsi="Arial" w:cs="Arial"/>
          <w:color w:val="4F4F4F"/>
          <w:szCs w:val="21"/>
          <w:shd w:val="clear" w:color="auto" w:fill="FFFFFF"/>
        </w:rPr>
        <w:t>的特性。这里是</w:t>
      </w:r>
      <w:r>
        <w:rPr>
          <w:rFonts w:ascii="Arial" w:hAnsi="Arial" w:cs="Arial"/>
          <w:color w:val="4F4F4F"/>
          <w:szCs w:val="21"/>
          <w:shd w:val="clear" w:color="auto" w:fill="FFFFFF"/>
        </w:rPr>
        <w:t>0.9.3</w:t>
      </w:r>
      <w:r>
        <w:rPr>
          <w:rFonts w:ascii="Arial" w:hAnsi="Arial" w:cs="Arial"/>
          <w:color w:val="4F4F4F"/>
          <w:szCs w:val="21"/>
          <w:shd w:val="clear" w:color="auto" w:fill="FFFFFF"/>
        </w:rPr>
        <w:t>版本整理的。</w:t>
      </w:r>
      <w:bookmarkStart w:id="0" w:name="_GoBack"/>
      <w:bookmarkEnd w:id="0"/>
    </w:p>
    <w:p w:rsidR="008603CB" w:rsidRPr="008603CB" w:rsidRDefault="008603CB" w:rsidP="008603CB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1</w:t>
      </w:r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、数据类型</w:t>
      </w:r>
    </w:p>
    <w:p w:rsidR="008603CB" w:rsidRPr="008603CB" w:rsidRDefault="008603CB" w:rsidP="008603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基本类型：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bool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：布尔值，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true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false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boolean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byte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8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位有符号整数，对应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byte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i16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16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位有符号整数，对应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short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i32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32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位有符号整数，对应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int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i64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64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位有符号整数，对应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long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double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64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位浮点数，对应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double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string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：未知编码文本或二进制字符串，对应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结构体类型：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struct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：定义公共的对象，类似于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C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语言中的结构体定义，在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中是一个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JavaBean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容器类型：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list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ArrayList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set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HashSet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map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HashMap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异常类型：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exception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：对应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Java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Exception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服务类型：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service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：对应服务的类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8603CB" w:rsidRPr="008603CB" w:rsidRDefault="008603CB" w:rsidP="008603CB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2</w:t>
      </w:r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、支持的传输格式</w:t>
      </w:r>
    </w:p>
    <w:p w:rsidR="008603CB" w:rsidRPr="008603CB" w:rsidRDefault="008603CB" w:rsidP="008603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TBinaryProtocol  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二进制格式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TCompactProtocol  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压缩格式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TJSONProtocol    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使用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JSON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的数据编码协议进行数据传输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 xml:space="preserve">TSimpleJSONProtocol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JSON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只写协议，生成的文件很容易通过脚本语言解析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del w:id="2" w:author="Unknown"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TDebugProtocol     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使用易懂的可读的文本格式以便于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debug</w:delText>
        </w:r>
      </w:del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8603CB" w:rsidRPr="008603CB" w:rsidRDefault="008603CB" w:rsidP="008603CB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" w:name="t2"/>
      <w:bookmarkEnd w:id="3"/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3</w:t>
      </w:r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、支持的数据传输方式</w:t>
      </w:r>
    </w:p>
    <w:p w:rsidR="008603CB" w:rsidRPr="008603CB" w:rsidRDefault="008603CB" w:rsidP="008603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del w:id="4" w:author="Unknown"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 xml:space="preserve">TSocket   </w:delText>
        </w:r>
      </w:del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阻塞式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socket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del w:id="5" w:author="Unknown"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THttpTransport   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采用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HTTP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传输协议进行数据传输</w:delText>
        </w:r>
      </w:del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TFramedTransport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以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frame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为单位传输，非阻塞式服务中使用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TFileTransport  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以文件形式进行传输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del w:id="6" w:author="Unknown"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TMemoryTransport 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使用内存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I/O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，就好比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Java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中的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ByteArrayOutputStream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实现。</w:delText>
        </w:r>
      </w:del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TZlibTransport  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使用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zlib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进行压缩。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del w:id="7" w:author="Unknown"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TBufferedTransport 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对某个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transport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对象操作的数据进行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buffer,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即从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buffer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中读取数据进行传输，或将数据直接写入到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buffer</w:delText>
        </w:r>
      </w:del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TNonblockingTransport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使用非阻塞方式，用于构建异步客户端。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8603CB" w:rsidRPr="008603CB" w:rsidRDefault="008603CB" w:rsidP="008603CB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8" w:name="t3"/>
      <w:bookmarkEnd w:id="8"/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4</w:t>
      </w:r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、支持的服务模型</w:t>
      </w:r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[</w:t>
      </w:r>
      <w:r w:rsidRPr="008603CB">
        <w:rPr>
          <w:rFonts w:ascii="Arial" w:eastAsia="宋体" w:hAnsi="Arial" w:cs="Arial"/>
          <w:b/>
          <w:bCs/>
          <w:color w:val="4F4F4F"/>
          <w:kern w:val="36"/>
          <w:szCs w:val="21"/>
        </w:rPr>
        <w:t>主要是服务端类型</w:t>
      </w:r>
    </w:p>
    <w:p w:rsidR="008603CB" w:rsidRPr="008603CB" w:rsidRDefault="008603CB" w:rsidP="008603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TSimpleServer  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简单的单线程服务模型，常用于测试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del w:id="9" w:author="Unknown"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TThreadedServer 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多线程服务模型使用标准的阻塞式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IO,</w:delText>
        </w:r>
        <w:r w:rsidRPr="008603CB">
          <w:rPr>
            <w:rFonts w:ascii="Arial" w:eastAsia="宋体" w:hAnsi="Arial" w:cs="Arial"/>
            <w:color w:val="333333"/>
            <w:kern w:val="0"/>
            <w:szCs w:val="21"/>
            <w:shd w:val="clear" w:color="auto" w:fill="FFFFFF"/>
          </w:rPr>
          <w:delText>每个请求创建一个线程</w:delText>
        </w:r>
      </w:del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TThreadPoolServer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多线程服务模型使用标准的阻塞式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IO,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预先创建一组线程处理请求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TNonblockingServer 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多线程服务模型使用非阻塞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IO(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需要用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TFramedTransport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数据传输方式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ps: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什么叫阻塞与非阻塞？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阻塞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IO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socket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的阻塞意味着必须要做完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IO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包括错误才会返回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非阻塞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IO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：无论操作是否完成都会立刻返回，需要通过其他方式来判断具体操作是否成功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在网络阻塞严重的时候，网络层没有足够的内存来进行写操作，这时候就会出现写不成功的情况，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阻塞情况下会尽可能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有可能被中断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等待到数据全部发送完毕，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对于非阻塞的情况就是一次写多少算多少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8603C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8603CB" w:rsidRPr="008603CB" w:rsidRDefault="008603CB" w:rsidP="008603C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603CB">
        <w:rPr>
          <w:rFonts w:ascii="Arial" w:eastAsia="宋体" w:hAnsi="Arial" w:cs="Arial"/>
          <w:color w:val="4F4F4F"/>
          <w:kern w:val="0"/>
          <w:szCs w:val="21"/>
        </w:rPr>
        <w:t>没有中断的情况下也还是会出现</w:t>
      </w:r>
      <w:r w:rsidRPr="008603CB">
        <w:rPr>
          <w:rFonts w:ascii="Arial" w:eastAsia="宋体" w:hAnsi="Arial" w:cs="Arial"/>
          <w:color w:val="4F4F4F"/>
          <w:kern w:val="0"/>
          <w:szCs w:val="21"/>
        </w:rPr>
        <w:t xml:space="preserve">write </w:t>
      </w:r>
      <w:r w:rsidRPr="008603CB">
        <w:rPr>
          <w:rFonts w:ascii="Arial" w:eastAsia="宋体" w:hAnsi="Arial" w:cs="Arial"/>
          <w:color w:val="4F4F4F"/>
          <w:kern w:val="0"/>
          <w:szCs w:val="21"/>
        </w:rPr>
        <w:t>到一部分的情况</w:t>
      </w:r>
      <w:r w:rsidRPr="008603CB">
        <w:rPr>
          <w:rFonts w:ascii="Arial" w:eastAsia="宋体" w:hAnsi="Arial" w:cs="Arial"/>
          <w:color w:val="4F4F4F"/>
          <w:kern w:val="0"/>
          <w:szCs w:val="21"/>
        </w:rPr>
        <w:t>.</w:t>
      </w:r>
    </w:p>
    <w:p w:rsidR="008603CB" w:rsidRPr="008603CB" w:rsidRDefault="008603CB" w:rsidP="008603C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8603CB" w:rsidRPr="008603CB" w:rsidRDefault="008603CB" w:rsidP="008603CB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603CB">
        <w:rPr>
          <w:rFonts w:ascii="Arial" w:eastAsia="宋体" w:hAnsi="Arial" w:cs="Arial"/>
          <w:color w:val="4F4F4F"/>
          <w:kern w:val="0"/>
          <w:sz w:val="24"/>
          <w:szCs w:val="24"/>
        </w:rPr>
        <w:t>附录一个</w:t>
      </w:r>
      <w:r w:rsidRPr="008603CB">
        <w:rPr>
          <w:rFonts w:ascii="Arial" w:eastAsia="宋体" w:hAnsi="Arial" w:cs="Arial"/>
          <w:color w:val="4F4F4F"/>
          <w:kern w:val="0"/>
          <w:sz w:val="24"/>
          <w:szCs w:val="24"/>
        </w:rPr>
        <w:t>thrift</w:t>
      </w:r>
      <w:r w:rsidRPr="008603CB">
        <w:rPr>
          <w:rFonts w:ascii="Arial" w:eastAsia="宋体" w:hAnsi="Arial" w:cs="Arial"/>
          <w:color w:val="4F4F4F"/>
          <w:kern w:val="0"/>
          <w:sz w:val="24"/>
          <w:szCs w:val="24"/>
        </w:rPr>
        <w:t>文件格式</w:t>
      </w:r>
      <w:r w:rsidRPr="008603CB">
        <w:rPr>
          <w:rFonts w:ascii="Arial" w:eastAsia="宋体" w:hAnsi="Arial" w:cs="Arial"/>
          <w:color w:val="4F4F4F"/>
          <w:kern w:val="0"/>
          <w:sz w:val="24"/>
          <w:szCs w:val="24"/>
        </w:rPr>
        <w:t>demo</w:t>
      </w:r>
      <w:r w:rsidRPr="008603CB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8603CB" w:rsidRPr="008603CB" w:rsidRDefault="008603CB" w:rsidP="008603C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603CB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namespace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603CB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java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603CB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com.zwz.server</w:t>
      </w:r>
    </w:p>
    <w:p w:rsidR="008603CB" w:rsidRPr="008603CB" w:rsidRDefault="008603CB" w:rsidP="008603C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603CB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service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603CB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StockTest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8603CB" w:rsidRPr="008603CB" w:rsidRDefault="008603CB" w:rsidP="008603C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8603CB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string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603CB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server_demo1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r w:rsidRPr="008603CB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Pr="008603CB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string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para)</w:t>
      </w:r>
    </w:p>
    <w:p w:rsidR="008603CB" w:rsidRPr="008603CB" w:rsidRDefault="008603CB" w:rsidP="008603C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8603CB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string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8603CB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server_demo2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r w:rsidRPr="008603CB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Pr="008603CB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string</w:t>
      </w: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para)</w:t>
      </w:r>
    </w:p>
    <w:p w:rsidR="008603CB" w:rsidRPr="008603CB" w:rsidRDefault="008603CB" w:rsidP="008603C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603CB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5B372C" w:rsidRDefault="005B372C"/>
    <w:sectPr w:rsidR="005B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4E81"/>
    <w:multiLevelType w:val="multilevel"/>
    <w:tmpl w:val="F93C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59"/>
    <w:rsid w:val="00277A08"/>
    <w:rsid w:val="005B372C"/>
    <w:rsid w:val="00621F59"/>
    <w:rsid w:val="0086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3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3C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60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0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3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03CB"/>
  </w:style>
  <w:style w:type="character" w:customStyle="1" w:styleId="hljs-title">
    <w:name w:val="hljs-title"/>
    <w:basedOn w:val="a0"/>
    <w:rsid w:val="008603CB"/>
  </w:style>
  <w:style w:type="character" w:customStyle="1" w:styleId="hljs-function">
    <w:name w:val="hljs-function"/>
    <w:basedOn w:val="a0"/>
    <w:rsid w:val="008603CB"/>
  </w:style>
  <w:style w:type="character" w:customStyle="1" w:styleId="hljs-params">
    <w:name w:val="hljs-params"/>
    <w:basedOn w:val="a0"/>
    <w:rsid w:val="008603CB"/>
  </w:style>
  <w:style w:type="character" w:customStyle="1" w:styleId="hljs-number">
    <w:name w:val="hljs-number"/>
    <w:basedOn w:val="a0"/>
    <w:rsid w:val="00860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3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03C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60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0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03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603CB"/>
  </w:style>
  <w:style w:type="character" w:customStyle="1" w:styleId="hljs-title">
    <w:name w:val="hljs-title"/>
    <w:basedOn w:val="a0"/>
    <w:rsid w:val="008603CB"/>
  </w:style>
  <w:style w:type="character" w:customStyle="1" w:styleId="hljs-function">
    <w:name w:val="hljs-function"/>
    <w:basedOn w:val="a0"/>
    <w:rsid w:val="008603CB"/>
  </w:style>
  <w:style w:type="character" w:customStyle="1" w:styleId="hljs-params">
    <w:name w:val="hljs-params"/>
    <w:basedOn w:val="a0"/>
    <w:rsid w:val="008603CB"/>
  </w:style>
  <w:style w:type="character" w:customStyle="1" w:styleId="hljs-number">
    <w:name w:val="hljs-number"/>
    <w:basedOn w:val="a0"/>
    <w:rsid w:val="00860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9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9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1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03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1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</dc:creator>
  <cp:keywords/>
  <dc:description/>
  <cp:lastModifiedBy>hx</cp:lastModifiedBy>
  <cp:revision>3</cp:revision>
  <dcterms:created xsi:type="dcterms:W3CDTF">2018-08-09T07:32:00Z</dcterms:created>
  <dcterms:modified xsi:type="dcterms:W3CDTF">2018-08-09T07:32:00Z</dcterms:modified>
</cp:coreProperties>
</file>